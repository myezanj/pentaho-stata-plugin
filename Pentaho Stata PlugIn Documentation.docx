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54BA" w14:textId="77777777" w:rsidR="00576CB2" w:rsidRPr="003A3FB4" w:rsidRDefault="003B15EB" w:rsidP="003B15EB">
      <w:pPr>
        <w:pStyle w:val="Heading1"/>
        <w:rPr>
          <w:rFonts w:ascii="Times New Roman" w:hAnsi="Times New Roman"/>
          <w:sz w:val="28"/>
          <w:szCs w:val="28"/>
          <w:rPrChange w:id="0" w:author="Njabulo Myeza" w:date="2020-09-24T20:20:00Z">
            <w:rPr/>
          </w:rPrChange>
        </w:rPr>
      </w:pPr>
      <w:r w:rsidRPr="003A3FB4">
        <w:rPr>
          <w:rFonts w:ascii="Times New Roman" w:hAnsi="Times New Roman"/>
          <w:sz w:val="28"/>
          <w:szCs w:val="28"/>
          <w:rPrChange w:id="1" w:author="Njabulo Myeza" w:date="2020-09-24T20:20:00Z">
            <w:rPr/>
          </w:rPrChange>
        </w:rPr>
        <w:t>Pentaho Stata Plug-in Documentation</w:t>
      </w:r>
    </w:p>
    <w:p w14:paraId="015654BB" w14:textId="4F3D652B" w:rsidR="003B15EB" w:rsidRPr="00EE1BB8" w:rsidRDefault="003B15EB" w:rsidP="003B15EB">
      <w:pPr>
        <w:rPr>
          <w:rFonts w:ascii="Times New Roman" w:hAnsi="Times New Roman"/>
          <w:rPrChange w:id="2" w:author="Njabulo Myeza" w:date="2020-09-24T20:20:00Z">
            <w:rPr/>
          </w:rPrChange>
        </w:rPr>
      </w:pPr>
      <w:r w:rsidRPr="00EE1BB8">
        <w:rPr>
          <w:rFonts w:ascii="Times New Roman" w:hAnsi="Times New Roman"/>
          <w:rPrChange w:id="3" w:author="Njabulo Myeza" w:date="2020-09-24T20:20:00Z">
            <w:rPr/>
          </w:rPrChange>
        </w:rPr>
        <w:t xml:space="preserve">The Stata Input and Output transformation steps can read and write Stata </w:t>
      </w:r>
      <w:r w:rsidR="001D70C9" w:rsidRPr="00EE1BB8">
        <w:rPr>
          <w:rFonts w:ascii="Times New Roman" w:hAnsi="Times New Roman"/>
          <w:rPrChange w:id="4" w:author="Njabulo Myeza" w:date="2020-09-24T20:20:00Z">
            <w:rPr/>
          </w:rPrChange>
        </w:rPr>
        <w:t>v12 files</w:t>
      </w:r>
      <w:ins w:id="5" w:author="Njabulo Myeza" w:date="2020-09-24T20:20:00Z">
        <w:r w:rsidR="4CF8EF48" w:rsidRPr="00EE1BB8">
          <w:rPr>
            <w:rFonts w:ascii="Times New Roman" w:hAnsi="Times New Roman" w:cs="Times New Roman"/>
          </w:rPr>
          <w:t>,</w:t>
        </w:r>
      </w:ins>
      <w:del w:id="6" w:author="Njabulo Myeza" w:date="2020-09-24T20:20:00Z">
        <w:r w:rsidR="001D70C9">
          <w:delText>.</w:delText>
        </w:r>
      </w:del>
      <w:r w:rsidR="001D70C9" w:rsidRPr="00EE1BB8">
        <w:rPr>
          <w:rFonts w:ascii="Times New Roman" w:hAnsi="Times New Roman"/>
          <w:rPrChange w:id="7" w:author="Njabulo Myeza" w:date="2020-09-24T20:20:00Z">
            <w:rPr/>
          </w:rPrChange>
        </w:rPr>
        <w:t xml:space="preserve"> Stata v13</w:t>
      </w:r>
      <w:ins w:id="8" w:author="Njabulo Myeza" w:date="2020-09-24T20:20:00Z">
        <w:r w:rsidR="761109CB" w:rsidRPr="00EE1BB8">
          <w:rPr>
            <w:rFonts w:ascii="Times New Roman" w:hAnsi="Times New Roman" w:cs="Times New Roman"/>
          </w:rPr>
          <w:t>, Stata v14, and Stata v15</w:t>
        </w:r>
      </w:ins>
      <w:r w:rsidR="001D70C9" w:rsidRPr="00EE1BB8">
        <w:rPr>
          <w:rFonts w:ascii="Times New Roman" w:hAnsi="Times New Roman"/>
          <w:rPrChange w:id="9" w:author="Njabulo Myeza" w:date="2020-09-24T20:20:00Z">
            <w:rPr/>
          </w:rPrChange>
        </w:rPr>
        <w:t xml:space="preserve"> file </w:t>
      </w:r>
      <w:ins w:id="10" w:author="Njabulo Myeza" w:date="2020-09-24T20:20:00Z">
        <w:r w:rsidR="001D70C9" w:rsidRPr="00EE1BB8">
          <w:rPr>
            <w:rFonts w:ascii="Times New Roman" w:hAnsi="Times New Roman" w:cs="Times New Roman"/>
          </w:rPr>
          <w:t>format</w:t>
        </w:r>
        <w:r w:rsidR="38D7B363" w:rsidRPr="00EE1BB8">
          <w:rPr>
            <w:rFonts w:ascii="Times New Roman" w:hAnsi="Times New Roman" w:cs="Times New Roman"/>
          </w:rPr>
          <w:t>s</w:t>
        </w:r>
      </w:ins>
      <w:del w:id="11" w:author="Njabulo Myeza" w:date="2020-09-24T20:20:00Z">
        <w:r w:rsidR="001D70C9">
          <w:delText>format (format 117) cannot yet be read or written by the plug-ins</w:delText>
        </w:r>
      </w:del>
      <w:r w:rsidR="001D70C9" w:rsidRPr="00EE1BB8">
        <w:rPr>
          <w:rFonts w:ascii="Times New Roman" w:hAnsi="Times New Roman"/>
          <w:rPrChange w:id="12" w:author="Njabulo Myeza" w:date="2020-09-24T20:20:00Z">
            <w:rPr/>
          </w:rPrChange>
        </w:rPr>
        <w:t>.</w:t>
      </w:r>
    </w:p>
    <w:p w14:paraId="015654BC" w14:textId="77777777" w:rsidR="001D70C9" w:rsidRPr="003A3FB4" w:rsidRDefault="001D70C9" w:rsidP="001D70C9">
      <w:pPr>
        <w:pStyle w:val="Heading2"/>
        <w:rPr>
          <w:rFonts w:ascii="Times New Roman" w:hAnsi="Times New Roman"/>
          <w:sz w:val="24"/>
          <w:szCs w:val="24"/>
          <w:rPrChange w:id="13" w:author="Njabulo Myeza" w:date="2020-09-24T20:20:00Z">
            <w:rPr/>
          </w:rPrChange>
        </w:rPr>
      </w:pPr>
      <w:r w:rsidRPr="003A3FB4">
        <w:rPr>
          <w:rFonts w:ascii="Times New Roman" w:hAnsi="Times New Roman"/>
          <w:sz w:val="24"/>
          <w:szCs w:val="24"/>
          <w:rPrChange w:id="14" w:author="Njabulo Myeza" w:date="2020-09-24T20:20:00Z">
            <w:rPr/>
          </w:rPrChange>
        </w:rPr>
        <w:t>Stata Input</w:t>
      </w:r>
    </w:p>
    <w:p w14:paraId="015654BD" w14:textId="254506B3" w:rsidR="001D70C9" w:rsidRPr="00EE1BB8" w:rsidRDefault="001D70C9" w:rsidP="001D70C9">
      <w:pPr>
        <w:rPr>
          <w:rFonts w:ascii="Times New Roman" w:hAnsi="Times New Roman"/>
          <w:rPrChange w:id="15" w:author="Njabulo Myeza" w:date="2020-09-24T20:20:00Z">
            <w:rPr/>
          </w:rPrChange>
        </w:rPr>
      </w:pPr>
      <w:r w:rsidRPr="00EE1BB8">
        <w:rPr>
          <w:rFonts w:ascii="Times New Roman" w:hAnsi="Times New Roman"/>
          <w:rPrChange w:id="16" w:author="Njabulo Myeza" w:date="2020-09-24T20:20:00Z">
            <w:rPr/>
          </w:rPrChange>
        </w:rPr>
        <w:t>Reads Stata v1</w:t>
      </w:r>
      <w:r w:rsidR="00FE62E9">
        <w:rPr>
          <w:rFonts w:ascii="Times New Roman" w:hAnsi="Times New Roman"/>
        </w:rPr>
        <w:t>5</w:t>
      </w:r>
      <w:r w:rsidRPr="00EE1BB8">
        <w:rPr>
          <w:rFonts w:ascii="Times New Roman" w:hAnsi="Times New Roman"/>
          <w:rPrChange w:id="17" w:author="Njabulo Myeza" w:date="2020-09-24T20:20:00Z">
            <w:rPr/>
          </w:rPrChange>
        </w:rPr>
        <w:t xml:space="preserve"> and earlier .</w:t>
      </w:r>
      <w:proofErr w:type="spellStart"/>
      <w:r w:rsidRPr="00EE1BB8">
        <w:rPr>
          <w:rFonts w:ascii="Times New Roman" w:hAnsi="Times New Roman"/>
          <w:rPrChange w:id="18" w:author="Njabulo Myeza" w:date="2020-09-24T20:20:00Z">
            <w:rPr/>
          </w:rPrChange>
        </w:rPr>
        <w:t>dta</w:t>
      </w:r>
      <w:proofErr w:type="spellEnd"/>
      <w:r w:rsidRPr="00EE1BB8">
        <w:rPr>
          <w:rFonts w:ascii="Times New Roman" w:hAnsi="Times New Roman"/>
          <w:rPrChange w:id="19" w:author="Njabulo Myeza" w:date="2020-09-24T20:20:00Z">
            <w:rPr/>
          </w:rPrChange>
        </w:rPr>
        <w:t xml:space="preserve"> files. The meta-data from the file (data, variable and value labels) can optionally be send to a separate target step.</w:t>
      </w:r>
    </w:p>
    <w:p w14:paraId="015F0010" w14:textId="77777777" w:rsidR="001D70C9" w:rsidRPr="00EE1BB8" w:rsidRDefault="001D70C9" w:rsidP="00963569">
      <w:pPr>
        <w:jc w:val="center"/>
        <w:rPr>
          <w:del w:id="20" w:author="Kobus Herbst" w:date="2020-09-24T20:20:00Z"/>
          <w:rFonts w:ascii="Times New Roman" w:hAnsi="Times New Roman" w:cs="Times New Roman"/>
        </w:rPr>
      </w:pPr>
      <w:del w:id="21" w:author="Kobus Herbst" w:date="2020-09-24T20:20:00Z">
        <w:r w:rsidRPr="00EE1BB8">
          <w:rPr>
            <w:rFonts w:ascii="Times New Roman" w:hAnsi="Times New Roman" w:cs="Times New Roman"/>
            <w:noProof/>
          </w:rPr>
          <w:drawing>
            <wp:inline distT="0" distB="0" distL="0" distR="0" wp14:anchorId="34920655" wp14:editId="6109BE46">
              <wp:extent cx="2538484" cy="240157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4365" t="17205" r="11947" b="14925"/>
                      <a:stretch/>
                    </pic:blipFill>
                    <pic:spPr bwMode="auto">
                      <a:xfrm>
                        <a:off x="0" y="0"/>
                        <a:ext cx="2569251" cy="243067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15654BE" w14:textId="77777777" w:rsidR="001D70C9" w:rsidRDefault="001D70C9" w:rsidP="00730788">
      <w:pPr>
        <w:jc w:val="center"/>
        <w:rPr>
          <w:ins w:id="22" w:author="Kobus Herbst" w:date="2020-09-24T20:20:00Z"/>
        </w:rPr>
      </w:pPr>
      <w:ins w:id="23" w:author="Kobus Herbst" w:date="2020-09-24T20:20:00Z">
        <w:r>
          <w:rPr>
            <w:noProof/>
            <w:lang w:eastAsia="en-ZA"/>
          </w:rPr>
          <w:drawing>
            <wp:inline distT="0" distB="0" distL="0" distR="0" wp14:anchorId="01565513" wp14:editId="53921DF7">
              <wp:extent cx="2415654" cy="1782532"/>
              <wp:effectExtent l="0" t="0" r="3810" b="825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l="17197" t="18638" r="9527" b="12791"/>
                      <a:stretch/>
                    </pic:blipFill>
                    <pic:spPr bwMode="auto">
                      <a:xfrm>
                        <a:off x="0" y="0"/>
                        <a:ext cx="2468834" cy="182177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15654BF" w14:textId="77777777" w:rsidR="00F32C9C" w:rsidRPr="00EE1BB8" w:rsidRDefault="00F32C9C" w:rsidP="00F32C9C">
      <w:pPr>
        <w:pStyle w:val="Caption"/>
        <w:keepNext/>
        <w:rPr>
          <w:rFonts w:ascii="Times New Roman" w:hAnsi="Times New Roman"/>
          <w:rPrChange w:id="24" w:author="Njabulo Myeza" w:date="2020-09-24T20:20:00Z">
            <w:rPr/>
          </w:rPrChange>
        </w:rPr>
      </w:pPr>
      <w:r w:rsidRPr="00EE1BB8">
        <w:rPr>
          <w:rFonts w:ascii="Times New Roman" w:hAnsi="Times New Roman"/>
          <w:rPrChange w:id="25" w:author="Njabulo Myeza" w:date="2020-09-24T20:20:00Z">
            <w:rPr/>
          </w:rPrChange>
        </w:rPr>
        <w:t xml:space="preserve">Table </w:t>
      </w:r>
      <w:r w:rsidR="004B4D47" w:rsidRPr="00EE1BB8">
        <w:rPr>
          <w:rFonts w:ascii="Times New Roman" w:hAnsi="Times New Roman"/>
          <w:rPrChange w:id="26" w:author="Njabulo Myeza" w:date="2020-09-24T20:20:00Z">
            <w:rPr/>
          </w:rPrChange>
        </w:rPr>
        <w:fldChar w:fldCharType="begin"/>
      </w:r>
      <w:r w:rsidR="004B4D47">
        <w:instrText xml:space="preserve"> SEQ Table \* ARABIC </w:instrText>
      </w:r>
      <w:r w:rsidR="004B4D47" w:rsidRPr="00EE1BB8">
        <w:rPr>
          <w:rFonts w:ascii="Times New Roman" w:hAnsi="Times New Roman"/>
          <w:rPrChange w:id="27" w:author="Njabulo Myeza" w:date="2020-09-24T20:20:00Z">
            <w:rPr/>
          </w:rPrChange>
        </w:rPr>
        <w:fldChar w:fldCharType="separate"/>
      </w:r>
      <w:r>
        <w:rPr>
          <w:noProof/>
        </w:rPr>
        <w:t>1</w:t>
      </w:r>
      <w:r w:rsidR="004B4D47" w:rsidRPr="00EE1BB8">
        <w:rPr>
          <w:rFonts w:ascii="Times New Roman" w:hAnsi="Times New Roman"/>
          <w:rPrChange w:id="28" w:author="Njabulo Myeza" w:date="2020-09-24T20:20:00Z">
            <w:rPr>
              <w:noProof/>
            </w:rPr>
          </w:rPrChange>
        </w:rPr>
        <w:fldChar w:fldCharType="end"/>
      </w:r>
      <w:r w:rsidRPr="00EE1BB8">
        <w:rPr>
          <w:rFonts w:ascii="Times New Roman" w:hAnsi="Times New Roman"/>
          <w:rPrChange w:id="29" w:author="Njabulo Myeza" w:date="2020-09-24T20:20:00Z">
            <w:rPr/>
          </w:rPrChange>
        </w:rPr>
        <w:t>: Stata Input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70C9" w:rsidRPr="001D70C9" w14:paraId="015654C2" w14:textId="77777777" w:rsidTr="001D70C9">
        <w:tc>
          <w:tcPr>
            <w:tcW w:w="2122" w:type="dxa"/>
          </w:tcPr>
          <w:p w14:paraId="015654C0" w14:textId="77777777" w:rsidR="001D70C9" w:rsidRPr="00EE1BB8" w:rsidRDefault="001D70C9" w:rsidP="001D70C9">
            <w:pPr>
              <w:spacing w:before="20" w:after="20"/>
              <w:rPr>
                <w:rFonts w:ascii="Times New Roman" w:hAnsi="Times New Roman"/>
                <w:b/>
                <w:rPrChange w:id="30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31" w:author="Njabulo Myeza" w:date="2020-09-24T20:20:00Z">
                  <w:rPr>
                    <w:b/>
                  </w:rPr>
                </w:rPrChange>
              </w:rPr>
              <w:t>Option</w:t>
            </w:r>
          </w:p>
        </w:tc>
        <w:tc>
          <w:tcPr>
            <w:tcW w:w="6894" w:type="dxa"/>
          </w:tcPr>
          <w:p w14:paraId="015654C1" w14:textId="77777777" w:rsidR="001D70C9" w:rsidRPr="00EE1BB8" w:rsidRDefault="001D70C9" w:rsidP="001D70C9">
            <w:pPr>
              <w:spacing w:before="20" w:after="20"/>
              <w:rPr>
                <w:rFonts w:ascii="Times New Roman" w:hAnsi="Times New Roman"/>
                <w:b/>
                <w:rPrChange w:id="32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33" w:author="Njabulo Myeza" w:date="2020-09-24T20:20:00Z">
                  <w:rPr>
                    <w:b/>
                  </w:rPr>
                </w:rPrChange>
              </w:rPr>
              <w:t>Description</w:t>
            </w:r>
          </w:p>
        </w:tc>
      </w:tr>
      <w:tr w:rsidR="001D70C9" w14:paraId="015654C5" w14:textId="77777777" w:rsidTr="001D70C9">
        <w:tc>
          <w:tcPr>
            <w:tcW w:w="2122" w:type="dxa"/>
          </w:tcPr>
          <w:p w14:paraId="015654C3" w14:textId="77777777" w:rsidR="001D70C9" w:rsidRPr="00EE1BB8" w:rsidRDefault="001D70C9" w:rsidP="00BC7EB2">
            <w:pPr>
              <w:spacing w:before="20" w:after="20"/>
              <w:rPr>
                <w:rFonts w:ascii="Times New Roman" w:hAnsi="Times New Roman"/>
                <w:rPrChange w:id="34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35" w:author="Njabulo Myeza" w:date="2020-09-24T20:20:00Z">
                  <w:rPr/>
                </w:rPrChange>
              </w:rPr>
              <w:t xml:space="preserve">Step </w:t>
            </w:r>
            <w:r w:rsidR="00BC7EB2" w:rsidRPr="00EE1BB8">
              <w:rPr>
                <w:rFonts w:ascii="Times New Roman" w:hAnsi="Times New Roman"/>
                <w:rPrChange w:id="36" w:author="Njabulo Myeza" w:date="2020-09-24T20:20:00Z">
                  <w:rPr/>
                </w:rPrChange>
              </w:rPr>
              <w:t>N</w:t>
            </w:r>
            <w:r w:rsidRPr="00EE1BB8">
              <w:rPr>
                <w:rFonts w:ascii="Times New Roman" w:hAnsi="Times New Roman"/>
                <w:rPrChange w:id="37" w:author="Njabulo Myeza" w:date="2020-09-24T20:20:00Z">
                  <w:rPr/>
                </w:rPrChange>
              </w:rPr>
              <w:t>ame</w:t>
            </w:r>
          </w:p>
        </w:tc>
        <w:tc>
          <w:tcPr>
            <w:tcW w:w="6894" w:type="dxa"/>
          </w:tcPr>
          <w:p w14:paraId="015654C4" w14:textId="77777777" w:rsidR="001D70C9" w:rsidRPr="00EE1BB8" w:rsidRDefault="001D70C9" w:rsidP="001D70C9">
            <w:pPr>
              <w:spacing w:before="20" w:after="20"/>
              <w:rPr>
                <w:rFonts w:ascii="Times New Roman" w:hAnsi="Times New Roman"/>
                <w:rPrChange w:id="38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39" w:author="Njabulo Myeza" w:date="2020-09-24T20:20:00Z">
                  <w:rPr/>
                </w:rPrChange>
              </w:rPr>
              <w:t>Optionally, you can change the name of this step to fit your needs</w:t>
            </w:r>
          </w:p>
        </w:tc>
      </w:tr>
      <w:tr w:rsidR="001D70C9" w14:paraId="015654C8" w14:textId="77777777" w:rsidTr="001D70C9">
        <w:tc>
          <w:tcPr>
            <w:tcW w:w="2122" w:type="dxa"/>
          </w:tcPr>
          <w:p w14:paraId="015654C6" w14:textId="77777777" w:rsidR="001D70C9" w:rsidRPr="00EE1BB8" w:rsidRDefault="00BC7EB2" w:rsidP="001D70C9">
            <w:pPr>
              <w:spacing w:before="20" w:after="20"/>
              <w:rPr>
                <w:rFonts w:ascii="Times New Roman" w:hAnsi="Times New Roman"/>
                <w:rPrChange w:id="40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41" w:author="Njabulo Myeza" w:date="2020-09-24T20:20:00Z">
                  <w:rPr/>
                </w:rPrChange>
              </w:rPr>
              <w:t>File N</w:t>
            </w:r>
            <w:r w:rsidR="001D70C9" w:rsidRPr="00EE1BB8">
              <w:rPr>
                <w:rFonts w:ascii="Times New Roman" w:hAnsi="Times New Roman"/>
                <w:rPrChange w:id="42" w:author="Njabulo Myeza" w:date="2020-09-24T20:20:00Z">
                  <w:rPr/>
                </w:rPrChange>
              </w:rPr>
              <w:t>ame</w:t>
            </w:r>
          </w:p>
        </w:tc>
        <w:tc>
          <w:tcPr>
            <w:tcW w:w="6894" w:type="dxa"/>
          </w:tcPr>
          <w:p w14:paraId="015654C7" w14:textId="77777777" w:rsidR="001D70C9" w:rsidRPr="00EE1BB8" w:rsidRDefault="001D70C9" w:rsidP="00E02B37">
            <w:pPr>
              <w:spacing w:before="20" w:after="20"/>
              <w:rPr>
                <w:rFonts w:ascii="Times New Roman" w:hAnsi="Times New Roman"/>
                <w:rPrChange w:id="43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44" w:author="Njabulo Myeza" w:date="2020-09-24T20:20:00Z">
                  <w:rPr/>
                </w:rPrChange>
              </w:rPr>
              <w:t xml:space="preserve">Specifies the location and name of the input </w:t>
            </w:r>
            <w:r w:rsidR="00E02B37" w:rsidRPr="00EE1BB8">
              <w:rPr>
                <w:rFonts w:ascii="Times New Roman" w:hAnsi="Times New Roman"/>
                <w:rPrChange w:id="45" w:author="Njabulo Myeza" w:date="2020-09-24T20:20:00Z">
                  <w:rPr/>
                </w:rPrChange>
              </w:rPr>
              <w:t>Stata</w:t>
            </w:r>
            <w:r w:rsidRPr="00EE1BB8">
              <w:rPr>
                <w:rFonts w:ascii="Times New Roman" w:hAnsi="Times New Roman"/>
                <w:rPrChange w:id="46" w:author="Njabulo Myeza" w:date="2020-09-24T20:20:00Z">
                  <w:rPr/>
                </w:rPrChange>
              </w:rPr>
              <w:t xml:space="preserve"> file to be read. The file path and/or name can contain variable references of the form ${</w:t>
            </w:r>
            <w:proofErr w:type="spellStart"/>
            <w:r w:rsidRPr="00EE1BB8">
              <w:rPr>
                <w:rFonts w:ascii="Times New Roman" w:hAnsi="Times New Roman"/>
                <w:rPrChange w:id="47" w:author="Njabulo Myeza" w:date="2020-09-24T20:20:00Z">
                  <w:rPr/>
                </w:rPrChange>
              </w:rPr>
              <w:t>variablename</w:t>
            </w:r>
            <w:proofErr w:type="spellEnd"/>
            <w:r w:rsidRPr="00EE1BB8">
              <w:rPr>
                <w:rFonts w:ascii="Times New Roman" w:hAnsi="Times New Roman"/>
                <w:rPrChange w:id="48" w:author="Njabulo Myeza" w:date="2020-09-24T20:20:00Z">
                  <w:rPr/>
                </w:rPrChange>
              </w:rPr>
              <w:t>}, and the value of the variable will be substituted during runtime. Press ctrl-space to get a pop-up list of available variables. Press the ‘Browse’ button to bro</w:t>
            </w:r>
            <w:r w:rsidR="00BC7EB2" w:rsidRPr="00EE1BB8">
              <w:rPr>
                <w:rFonts w:ascii="Times New Roman" w:hAnsi="Times New Roman"/>
                <w:rPrChange w:id="49" w:author="Njabulo Myeza" w:date="2020-09-24T20:20:00Z">
                  <w:rPr/>
                </w:rPrChange>
              </w:rPr>
              <w:t>wse the file system and select an input file.</w:t>
            </w:r>
          </w:p>
        </w:tc>
      </w:tr>
      <w:tr w:rsidR="00BC7EB2" w14:paraId="015654CB" w14:textId="77777777" w:rsidTr="001D70C9">
        <w:tc>
          <w:tcPr>
            <w:tcW w:w="2122" w:type="dxa"/>
          </w:tcPr>
          <w:p w14:paraId="015654C9" w14:textId="77777777" w:rsidR="00BC7EB2" w:rsidRPr="00EE1BB8" w:rsidRDefault="00BC7EB2" w:rsidP="00BC7EB2">
            <w:pPr>
              <w:spacing w:before="20" w:after="20"/>
              <w:rPr>
                <w:rFonts w:ascii="Times New Roman" w:hAnsi="Times New Roman"/>
                <w:rPrChange w:id="50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51" w:author="Njabulo Myeza" w:date="2020-09-24T20:20:00Z">
                  <w:rPr/>
                </w:rPrChange>
              </w:rPr>
              <w:t>Send Data To</w:t>
            </w:r>
          </w:p>
        </w:tc>
        <w:tc>
          <w:tcPr>
            <w:tcW w:w="6894" w:type="dxa"/>
          </w:tcPr>
          <w:p w14:paraId="015654CA" w14:textId="77777777" w:rsidR="00BC7EB2" w:rsidRPr="00EE1BB8" w:rsidRDefault="00BC7EB2" w:rsidP="001D70C9">
            <w:pPr>
              <w:spacing w:before="20" w:after="20"/>
              <w:rPr>
                <w:rFonts w:ascii="Times New Roman" w:hAnsi="Times New Roman"/>
                <w:rPrChange w:id="52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53" w:author="Njabulo Myeza" w:date="2020-09-24T20:20:00Z">
                  <w:rPr/>
                </w:rPrChange>
              </w:rPr>
              <w:t>The target step to which the data records from the input file will be sent. The destination step can be selected from a pop-up list of available steps.</w:t>
            </w:r>
          </w:p>
        </w:tc>
      </w:tr>
      <w:tr w:rsidR="00BC7EB2" w14:paraId="015654CE" w14:textId="77777777" w:rsidTr="001D70C9">
        <w:tc>
          <w:tcPr>
            <w:tcW w:w="2122" w:type="dxa"/>
          </w:tcPr>
          <w:p w14:paraId="015654CC" w14:textId="77777777" w:rsidR="00BC7EB2" w:rsidRPr="00EE1BB8" w:rsidRDefault="00BC7EB2" w:rsidP="001D70C9">
            <w:pPr>
              <w:spacing w:before="20" w:after="20"/>
              <w:rPr>
                <w:rFonts w:ascii="Times New Roman" w:hAnsi="Times New Roman"/>
                <w:rPrChange w:id="54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55" w:author="Njabulo Myeza" w:date="2020-09-24T20:20:00Z">
                  <w:rPr/>
                </w:rPrChange>
              </w:rPr>
              <w:t>Send Meta Data To</w:t>
            </w:r>
          </w:p>
        </w:tc>
        <w:tc>
          <w:tcPr>
            <w:tcW w:w="6894" w:type="dxa"/>
          </w:tcPr>
          <w:p w14:paraId="015654CD" w14:textId="77777777" w:rsidR="00BC7EB2" w:rsidRPr="00EE1BB8" w:rsidRDefault="00BC7EB2" w:rsidP="00F32C9C">
            <w:pPr>
              <w:spacing w:before="20" w:after="20"/>
              <w:rPr>
                <w:rFonts w:ascii="Times New Roman" w:hAnsi="Times New Roman"/>
                <w:rPrChange w:id="56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57" w:author="Njabulo Myeza" w:date="2020-09-24T20:20:00Z">
                  <w:rPr/>
                </w:rPrChange>
              </w:rPr>
              <w:t>The target step to which the meta data records from the input file will be sent.</w:t>
            </w:r>
            <w:r w:rsidR="00F941E2" w:rsidRPr="00EE1BB8">
              <w:rPr>
                <w:rFonts w:ascii="Times New Roman" w:hAnsi="Times New Roman"/>
                <w:rPrChange w:id="58" w:author="Njabulo Myeza" w:date="2020-09-24T20:20:00Z">
                  <w:rPr/>
                </w:rPrChange>
              </w:rPr>
              <w:t xml:space="preserve"> See Table </w:t>
            </w:r>
            <w:r w:rsidR="00F32C9C" w:rsidRPr="00EE1BB8">
              <w:rPr>
                <w:rFonts w:ascii="Times New Roman" w:hAnsi="Times New Roman"/>
                <w:rPrChange w:id="59" w:author="Njabulo Myeza" w:date="2020-09-24T20:20:00Z">
                  <w:rPr/>
                </w:rPrChange>
              </w:rPr>
              <w:t>2</w:t>
            </w:r>
            <w:r w:rsidR="00F941E2" w:rsidRPr="00EE1BB8">
              <w:rPr>
                <w:rFonts w:ascii="Times New Roman" w:hAnsi="Times New Roman"/>
                <w:rPrChange w:id="60" w:author="Njabulo Myeza" w:date="2020-09-24T20:20:00Z">
                  <w:rPr/>
                </w:rPrChange>
              </w:rPr>
              <w:t xml:space="preserve"> for the meta data format.</w:t>
            </w:r>
            <w:r w:rsidR="00F32C9C" w:rsidRPr="00EE1BB8">
              <w:rPr>
                <w:rFonts w:ascii="Times New Roman" w:hAnsi="Times New Roman"/>
                <w:rPrChange w:id="61" w:author="Njabulo Myeza" w:date="2020-09-24T20:20:00Z">
                  <w:rPr/>
                </w:rPrChange>
              </w:rPr>
              <w:t xml:space="preserve"> This hop is optional.</w:t>
            </w:r>
          </w:p>
        </w:tc>
      </w:tr>
    </w:tbl>
    <w:p w14:paraId="015654CF" w14:textId="77777777" w:rsidR="00F32C9C" w:rsidRPr="00EE1BB8" w:rsidRDefault="00F32C9C" w:rsidP="00F32C9C">
      <w:pPr>
        <w:pStyle w:val="Caption"/>
        <w:keepNext/>
        <w:spacing w:before="100" w:beforeAutospacing="1"/>
        <w:rPr>
          <w:rFonts w:ascii="Times New Roman" w:hAnsi="Times New Roman"/>
          <w:rPrChange w:id="62" w:author="Njabulo Myeza" w:date="2020-09-24T20:20:00Z">
            <w:rPr/>
          </w:rPrChange>
        </w:rPr>
      </w:pPr>
      <w:r w:rsidRPr="00EE1BB8">
        <w:rPr>
          <w:rFonts w:ascii="Times New Roman" w:hAnsi="Times New Roman"/>
          <w:rPrChange w:id="63" w:author="Njabulo Myeza" w:date="2020-09-24T20:20:00Z">
            <w:rPr/>
          </w:rPrChange>
        </w:rPr>
        <w:t xml:space="preserve">Table </w:t>
      </w:r>
      <w:r w:rsidR="004B4D47" w:rsidRPr="00EE1BB8">
        <w:rPr>
          <w:rFonts w:ascii="Times New Roman" w:hAnsi="Times New Roman"/>
          <w:rPrChange w:id="64" w:author="Njabulo Myeza" w:date="2020-09-24T20:20:00Z">
            <w:rPr/>
          </w:rPrChange>
        </w:rPr>
        <w:fldChar w:fldCharType="begin"/>
      </w:r>
      <w:r w:rsidR="004B4D47">
        <w:instrText xml:space="preserve"> SEQ Table \* ARABIC </w:instrText>
      </w:r>
      <w:r w:rsidR="004B4D47" w:rsidRPr="00EE1BB8">
        <w:rPr>
          <w:rFonts w:ascii="Times New Roman" w:hAnsi="Times New Roman"/>
          <w:rPrChange w:id="65" w:author="Njabulo Myeza" w:date="2020-09-24T20:20:00Z">
            <w:rPr/>
          </w:rPrChange>
        </w:rPr>
        <w:fldChar w:fldCharType="separate"/>
      </w:r>
      <w:r>
        <w:rPr>
          <w:noProof/>
        </w:rPr>
        <w:t>2</w:t>
      </w:r>
      <w:r w:rsidR="004B4D47" w:rsidRPr="00EE1BB8">
        <w:rPr>
          <w:rFonts w:ascii="Times New Roman" w:hAnsi="Times New Roman"/>
          <w:rPrChange w:id="66" w:author="Njabulo Myeza" w:date="2020-09-24T20:20:00Z">
            <w:rPr>
              <w:noProof/>
            </w:rPr>
          </w:rPrChange>
        </w:rPr>
        <w:fldChar w:fldCharType="end"/>
      </w:r>
      <w:r w:rsidRPr="00EE1BB8">
        <w:rPr>
          <w:rFonts w:ascii="Times New Roman" w:hAnsi="Times New Roman"/>
          <w:rPrChange w:id="67" w:author="Njabulo Myeza" w:date="2020-09-24T20:20:00Z">
            <w:rPr/>
          </w:rPrChange>
        </w:rPr>
        <w:t>: Meta data row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246"/>
        <w:gridCol w:w="852"/>
        <w:gridCol w:w="5466"/>
      </w:tblGrid>
      <w:tr w:rsidR="00F941E2" w:rsidRPr="00F32C9C" w14:paraId="015654D4" w14:textId="77777777" w:rsidTr="00F941E2">
        <w:tc>
          <w:tcPr>
            <w:tcW w:w="1454" w:type="dxa"/>
          </w:tcPr>
          <w:p w14:paraId="015654D0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b/>
                <w:rPrChange w:id="68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69" w:author="Njabulo Myeza" w:date="2020-09-24T20:20:00Z">
                  <w:rPr>
                    <w:b/>
                  </w:rPr>
                </w:rPrChange>
              </w:rPr>
              <w:t>Field</w:t>
            </w:r>
          </w:p>
        </w:tc>
        <w:tc>
          <w:tcPr>
            <w:tcW w:w="1246" w:type="dxa"/>
          </w:tcPr>
          <w:p w14:paraId="015654D1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b/>
                <w:rPrChange w:id="70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71" w:author="Njabulo Myeza" w:date="2020-09-24T20:20:00Z">
                  <w:rPr>
                    <w:b/>
                  </w:rPr>
                </w:rPrChange>
              </w:rPr>
              <w:t>Format</w:t>
            </w:r>
          </w:p>
        </w:tc>
        <w:tc>
          <w:tcPr>
            <w:tcW w:w="839" w:type="dxa"/>
          </w:tcPr>
          <w:p w14:paraId="015654D2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b/>
                <w:rPrChange w:id="72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73" w:author="Njabulo Myeza" w:date="2020-09-24T20:20:00Z">
                  <w:rPr>
                    <w:b/>
                  </w:rPr>
                </w:rPrChange>
              </w:rPr>
              <w:t>Values</w:t>
            </w:r>
          </w:p>
        </w:tc>
        <w:tc>
          <w:tcPr>
            <w:tcW w:w="5477" w:type="dxa"/>
          </w:tcPr>
          <w:p w14:paraId="015654D3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b/>
                <w:rPrChange w:id="74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75" w:author="Njabulo Myeza" w:date="2020-09-24T20:20:00Z">
                  <w:rPr>
                    <w:b/>
                  </w:rPr>
                </w:rPrChange>
              </w:rPr>
              <w:t>Description</w:t>
            </w:r>
          </w:p>
        </w:tc>
      </w:tr>
      <w:tr w:rsidR="00F941E2" w14:paraId="015654D9" w14:textId="77777777" w:rsidTr="00F941E2">
        <w:tc>
          <w:tcPr>
            <w:tcW w:w="1454" w:type="dxa"/>
          </w:tcPr>
          <w:p w14:paraId="015654D5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76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77" w:author="Njabulo Myeza" w:date="2020-09-24T20:20:00Z">
                  <w:rPr/>
                </w:rPrChange>
              </w:rPr>
              <w:t>action</w:t>
            </w:r>
          </w:p>
        </w:tc>
        <w:tc>
          <w:tcPr>
            <w:tcW w:w="1246" w:type="dxa"/>
          </w:tcPr>
          <w:p w14:paraId="015654D6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78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79" w:author="Njabulo Myeza" w:date="2020-09-24T20:20:00Z">
                  <w:rPr/>
                </w:rPrChange>
              </w:rPr>
              <w:t>String(3)</w:t>
            </w:r>
          </w:p>
        </w:tc>
        <w:tc>
          <w:tcPr>
            <w:tcW w:w="839" w:type="dxa"/>
          </w:tcPr>
          <w:p w14:paraId="015654D7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0" w:author="Njabulo Myeza" w:date="2020-09-24T20:20:00Z">
                  <w:rPr/>
                </w:rPrChange>
              </w:rPr>
            </w:pPr>
          </w:p>
        </w:tc>
        <w:tc>
          <w:tcPr>
            <w:tcW w:w="5477" w:type="dxa"/>
          </w:tcPr>
          <w:p w14:paraId="015654D8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1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82" w:author="Njabulo Myeza" w:date="2020-09-24T20:20:00Z">
                  <w:rPr/>
                </w:rPrChange>
              </w:rPr>
              <w:t>Specify the type of metadata record</w:t>
            </w:r>
          </w:p>
        </w:tc>
      </w:tr>
      <w:tr w:rsidR="00F941E2" w14:paraId="015654DE" w14:textId="77777777" w:rsidTr="00F941E2">
        <w:tc>
          <w:tcPr>
            <w:tcW w:w="1454" w:type="dxa"/>
          </w:tcPr>
          <w:p w14:paraId="015654DA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3" w:author="Njabulo Myeza" w:date="2020-09-24T20:20:00Z">
                  <w:rPr/>
                </w:rPrChange>
              </w:rPr>
            </w:pPr>
          </w:p>
        </w:tc>
        <w:tc>
          <w:tcPr>
            <w:tcW w:w="1246" w:type="dxa"/>
          </w:tcPr>
          <w:p w14:paraId="015654DB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4" w:author="Njabulo Myeza" w:date="2020-09-24T20:20:00Z">
                  <w:rPr/>
                </w:rPrChange>
              </w:rPr>
            </w:pPr>
          </w:p>
        </w:tc>
        <w:tc>
          <w:tcPr>
            <w:tcW w:w="839" w:type="dxa"/>
          </w:tcPr>
          <w:p w14:paraId="015654DC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5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86" w:author="Njabulo Myeza" w:date="2020-09-24T20:20:00Z">
                  <w:rPr/>
                </w:rPrChange>
              </w:rPr>
              <w:t>lab</w:t>
            </w:r>
          </w:p>
        </w:tc>
        <w:tc>
          <w:tcPr>
            <w:tcW w:w="5477" w:type="dxa"/>
          </w:tcPr>
          <w:p w14:paraId="015654DD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7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88" w:author="Njabulo Myeza" w:date="2020-09-24T20:20:00Z">
                  <w:rPr/>
                </w:rPrChange>
              </w:rPr>
              <w:t>Dataset label</w:t>
            </w:r>
          </w:p>
        </w:tc>
      </w:tr>
      <w:tr w:rsidR="00F941E2" w14:paraId="015654E3" w14:textId="77777777" w:rsidTr="00F941E2">
        <w:tc>
          <w:tcPr>
            <w:tcW w:w="1454" w:type="dxa"/>
          </w:tcPr>
          <w:p w14:paraId="015654DF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89" w:author="Njabulo Myeza" w:date="2020-09-24T20:20:00Z">
                  <w:rPr/>
                </w:rPrChange>
              </w:rPr>
            </w:pPr>
          </w:p>
        </w:tc>
        <w:tc>
          <w:tcPr>
            <w:tcW w:w="1246" w:type="dxa"/>
          </w:tcPr>
          <w:p w14:paraId="015654E0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0" w:author="Njabulo Myeza" w:date="2020-09-24T20:20:00Z">
                  <w:rPr/>
                </w:rPrChange>
              </w:rPr>
            </w:pPr>
          </w:p>
        </w:tc>
        <w:tc>
          <w:tcPr>
            <w:tcW w:w="839" w:type="dxa"/>
          </w:tcPr>
          <w:p w14:paraId="015654E1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1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92" w:author="Njabulo Myeza" w:date="2020-09-24T20:20:00Z">
                  <w:rPr/>
                </w:rPrChange>
              </w:rPr>
              <w:t>var</w:t>
            </w:r>
          </w:p>
        </w:tc>
        <w:tc>
          <w:tcPr>
            <w:tcW w:w="5477" w:type="dxa"/>
          </w:tcPr>
          <w:p w14:paraId="015654E2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3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94" w:author="Njabulo Myeza" w:date="2020-09-24T20:20:00Z">
                  <w:rPr/>
                </w:rPrChange>
              </w:rPr>
              <w:t>Variable label</w:t>
            </w:r>
          </w:p>
        </w:tc>
      </w:tr>
      <w:tr w:rsidR="00F941E2" w14:paraId="015654E8" w14:textId="77777777" w:rsidTr="00F941E2">
        <w:tc>
          <w:tcPr>
            <w:tcW w:w="1454" w:type="dxa"/>
          </w:tcPr>
          <w:p w14:paraId="015654E4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5" w:author="Njabulo Myeza" w:date="2020-09-24T20:20:00Z">
                  <w:rPr/>
                </w:rPrChange>
              </w:rPr>
            </w:pPr>
          </w:p>
        </w:tc>
        <w:tc>
          <w:tcPr>
            <w:tcW w:w="1246" w:type="dxa"/>
          </w:tcPr>
          <w:p w14:paraId="015654E5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6" w:author="Njabulo Myeza" w:date="2020-09-24T20:20:00Z">
                  <w:rPr/>
                </w:rPrChange>
              </w:rPr>
            </w:pPr>
          </w:p>
        </w:tc>
        <w:tc>
          <w:tcPr>
            <w:tcW w:w="839" w:type="dxa"/>
          </w:tcPr>
          <w:p w14:paraId="015654E6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7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98" w:author="Njabulo Myeza" w:date="2020-09-24T20:20:00Z">
                  <w:rPr/>
                </w:rPrChange>
              </w:rPr>
              <w:t>def</w:t>
            </w:r>
          </w:p>
        </w:tc>
        <w:tc>
          <w:tcPr>
            <w:tcW w:w="5477" w:type="dxa"/>
          </w:tcPr>
          <w:p w14:paraId="015654E7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99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00" w:author="Njabulo Myeza" w:date="2020-09-24T20:20:00Z">
                  <w:rPr/>
                </w:rPrChange>
              </w:rPr>
              <w:t>Value label definition – one record for each value label</w:t>
            </w:r>
          </w:p>
        </w:tc>
      </w:tr>
      <w:tr w:rsidR="00F941E2" w14:paraId="015654ED" w14:textId="77777777" w:rsidTr="00F941E2">
        <w:tc>
          <w:tcPr>
            <w:tcW w:w="1454" w:type="dxa"/>
          </w:tcPr>
          <w:p w14:paraId="015654E9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101" w:author="Njabulo Myeza" w:date="2020-09-24T20:20:00Z">
                  <w:rPr/>
                </w:rPrChange>
              </w:rPr>
            </w:pPr>
          </w:p>
        </w:tc>
        <w:tc>
          <w:tcPr>
            <w:tcW w:w="1246" w:type="dxa"/>
          </w:tcPr>
          <w:p w14:paraId="015654EA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102" w:author="Njabulo Myeza" w:date="2020-09-24T20:20:00Z">
                  <w:rPr/>
                </w:rPrChange>
              </w:rPr>
            </w:pPr>
          </w:p>
        </w:tc>
        <w:tc>
          <w:tcPr>
            <w:tcW w:w="839" w:type="dxa"/>
          </w:tcPr>
          <w:p w14:paraId="015654EB" w14:textId="77777777" w:rsidR="00F941E2" w:rsidRPr="00EE1BB8" w:rsidRDefault="00F941E2" w:rsidP="00F941E2">
            <w:pPr>
              <w:spacing w:before="20" w:after="20"/>
              <w:rPr>
                <w:rFonts w:ascii="Times New Roman" w:hAnsi="Times New Roman"/>
                <w:rPrChange w:id="103" w:author="Njabulo Myeza" w:date="2020-09-24T20:20:00Z">
                  <w:rPr/>
                </w:rPrChange>
              </w:rPr>
            </w:pPr>
            <w:proofErr w:type="spellStart"/>
            <w:r w:rsidRPr="00EE1BB8">
              <w:rPr>
                <w:rFonts w:ascii="Times New Roman" w:hAnsi="Times New Roman"/>
                <w:rPrChange w:id="104" w:author="Njabulo Myeza" w:date="2020-09-24T20:20:00Z">
                  <w:rPr/>
                </w:rPrChange>
              </w:rPr>
              <w:t>val</w:t>
            </w:r>
            <w:proofErr w:type="spellEnd"/>
          </w:p>
        </w:tc>
        <w:tc>
          <w:tcPr>
            <w:tcW w:w="5477" w:type="dxa"/>
          </w:tcPr>
          <w:p w14:paraId="015654EC" w14:textId="77777777" w:rsidR="00F941E2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05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06" w:author="Njabulo Myeza" w:date="2020-09-24T20:20:00Z">
                  <w:rPr/>
                </w:rPrChange>
              </w:rPr>
              <w:t>Linking a variable to a value label</w:t>
            </w:r>
          </w:p>
        </w:tc>
      </w:tr>
      <w:tr w:rsidR="00F32C9C" w14:paraId="015654F4" w14:textId="77777777" w:rsidTr="00F32C9C">
        <w:trPr>
          <w:cantSplit/>
        </w:trPr>
        <w:tc>
          <w:tcPr>
            <w:tcW w:w="1454" w:type="dxa"/>
          </w:tcPr>
          <w:p w14:paraId="015654EE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07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08" w:author="Njabulo Myeza" w:date="2020-09-24T20:20:00Z">
                  <w:rPr/>
                </w:rPrChange>
              </w:rPr>
              <w:lastRenderedPageBreak/>
              <w:t>name</w:t>
            </w:r>
          </w:p>
        </w:tc>
        <w:tc>
          <w:tcPr>
            <w:tcW w:w="1246" w:type="dxa"/>
          </w:tcPr>
          <w:p w14:paraId="015654EF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09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10" w:author="Njabulo Myeza" w:date="2020-09-24T20:20:00Z">
                  <w:rPr/>
                </w:rPrChange>
              </w:rPr>
              <w:t>String(32)</w:t>
            </w:r>
          </w:p>
        </w:tc>
        <w:tc>
          <w:tcPr>
            <w:tcW w:w="839" w:type="dxa"/>
          </w:tcPr>
          <w:p w14:paraId="015654F0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11" w:author="Njabulo Myeza" w:date="2020-09-24T20:20:00Z">
                  <w:rPr/>
                </w:rPrChange>
              </w:rPr>
            </w:pPr>
          </w:p>
        </w:tc>
        <w:tc>
          <w:tcPr>
            <w:tcW w:w="5477" w:type="dxa"/>
          </w:tcPr>
          <w:p w14:paraId="015654F1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12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13" w:author="Njabulo Myeza" w:date="2020-09-24T20:20:00Z">
                  <w:rPr/>
                </w:rPrChange>
              </w:rPr>
              <w:t>The data file name in the case of ‘lab’ records</w:t>
            </w:r>
          </w:p>
          <w:p w14:paraId="015654F2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14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15" w:author="Njabulo Myeza" w:date="2020-09-24T20:20:00Z">
                  <w:rPr/>
                </w:rPrChange>
              </w:rPr>
              <w:t>The variable name in the case of ‘var’ or ‘</w:t>
            </w:r>
            <w:proofErr w:type="spellStart"/>
            <w:r w:rsidRPr="00EE1BB8">
              <w:rPr>
                <w:rFonts w:ascii="Times New Roman" w:hAnsi="Times New Roman"/>
                <w:rPrChange w:id="116" w:author="Njabulo Myeza" w:date="2020-09-24T20:20:00Z">
                  <w:rPr/>
                </w:rPrChange>
              </w:rPr>
              <w:t>val</w:t>
            </w:r>
            <w:proofErr w:type="spellEnd"/>
            <w:r w:rsidRPr="00EE1BB8">
              <w:rPr>
                <w:rFonts w:ascii="Times New Roman" w:hAnsi="Times New Roman"/>
                <w:rPrChange w:id="117" w:author="Njabulo Myeza" w:date="2020-09-24T20:20:00Z">
                  <w:rPr/>
                </w:rPrChange>
              </w:rPr>
              <w:t>’ records</w:t>
            </w:r>
          </w:p>
          <w:p w14:paraId="015654F3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18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19" w:author="Njabulo Myeza" w:date="2020-09-24T20:20:00Z">
                  <w:rPr/>
                </w:rPrChange>
              </w:rPr>
              <w:t>The value label name in the case of ‘def’ records</w:t>
            </w:r>
          </w:p>
        </w:tc>
      </w:tr>
      <w:tr w:rsidR="00F32C9C" w14:paraId="015654F9" w14:textId="77777777" w:rsidTr="00F32C9C">
        <w:trPr>
          <w:cantSplit/>
        </w:trPr>
        <w:tc>
          <w:tcPr>
            <w:tcW w:w="1454" w:type="dxa"/>
          </w:tcPr>
          <w:p w14:paraId="015654F5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20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21" w:author="Njabulo Myeza" w:date="2020-09-24T20:20:00Z">
                  <w:rPr/>
                </w:rPrChange>
              </w:rPr>
              <w:t>value</w:t>
            </w:r>
          </w:p>
        </w:tc>
        <w:tc>
          <w:tcPr>
            <w:tcW w:w="1246" w:type="dxa"/>
          </w:tcPr>
          <w:p w14:paraId="015654F6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22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23" w:author="Njabulo Myeza" w:date="2020-09-24T20:20:00Z">
                  <w:rPr/>
                </w:rPrChange>
              </w:rPr>
              <w:t>Integer</w:t>
            </w:r>
          </w:p>
        </w:tc>
        <w:tc>
          <w:tcPr>
            <w:tcW w:w="839" w:type="dxa"/>
          </w:tcPr>
          <w:p w14:paraId="015654F7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24" w:author="Njabulo Myeza" w:date="2020-09-24T20:20:00Z">
                  <w:rPr/>
                </w:rPrChange>
              </w:rPr>
            </w:pPr>
          </w:p>
        </w:tc>
        <w:tc>
          <w:tcPr>
            <w:tcW w:w="5477" w:type="dxa"/>
          </w:tcPr>
          <w:p w14:paraId="015654F8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25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26" w:author="Njabulo Myeza" w:date="2020-09-24T20:20:00Z">
                  <w:rPr/>
                </w:rPrChange>
              </w:rPr>
              <w:t>The value for the value label, values must/will be listed in ascending order</w:t>
            </w:r>
          </w:p>
        </w:tc>
      </w:tr>
      <w:tr w:rsidR="00F32C9C" w14:paraId="01565501" w14:textId="77777777" w:rsidTr="00F32C9C">
        <w:trPr>
          <w:cantSplit/>
        </w:trPr>
        <w:tc>
          <w:tcPr>
            <w:tcW w:w="1454" w:type="dxa"/>
          </w:tcPr>
          <w:p w14:paraId="015654FA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27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28" w:author="Njabulo Myeza" w:date="2020-09-24T20:20:00Z">
                  <w:rPr/>
                </w:rPrChange>
              </w:rPr>
              <w:t>label</w:t>
            </w:r>
          </w:p>
        </w:tc>
        <w:tc>
          <w:tcPr>
            <w:tcW w:w="1246" w:type="dxa"/>
          </w:tcPr>
          <w:p w14:paraId="015654FB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29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30" w:author="Njabulo Myeza" w:date="2020-09-24T20:20:00Z">
                  <w:rPr/>
                </w:rPrChange>
              </w:rPr>
              <w:t>String(80)</w:t>
            </w:r>
          </w:p>
        </w:tc>
        <w:tc>
          <w:tcPr>
            <w:tcW w:w="839" w:type="dxa"/>
          </w:tcPr>
          <w:p w14:paraId="015654FC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31" w:author="Njabulo Myeza" w:date="2020-09-24T20:20:00Z">
                  <w:rPr/>
                </w:rPrChange>
              </w:rPr>
            </w:pPr>
          </w:p>
        </w:tc>
        <w:tc>
          <w:tcPr>
            <w:tcW w:w="5477" w:type="dxa"/>
          </w:tcPr>
          <w:p w14:paraId="015654FD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32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33" w:author="Njabulo Myeza" w:date="2020-09-24T20:20:00Z">
                  <w:rPr/>
                </w:rPrChange>
              </w:rPr>
              <w:t>The dataset label text in the case of ‘lab’ records</w:t>
            </w:r>
          </w:p>
          <w:p w14:paraId="015654FE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34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35" w:author="Njabulo Myeza" w:date="2020-09-24T20:20:00Z">
                  <w:rPr/>
                </w:rPrChange>
              </w:rPr>
              <w:t>The variable label text in the case of ‘var’ records</w:t>
            </w:r>
          </w:p>
          <w:p w14:paraId="015654FF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36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37" w:author="Njabulo Myeza" w:date="2020-09-24T20:20:00Z">
                  <w:rPr/>
                </w:rPrChange>
              </w:rPr>
              <w:t>The value label name in the case of ‘</w:t>
            </w:r>
            <w:proofErr w:type="spellStart"/>
            <w:r w:rsidRPr="00EE1BB8">
              <w:rPr>
                <w:rFonts w:ascii="Times New Roman" w:hAnsi="Times New Roman"/>
                <w:rPrChange w:id="138" w:author="Njabulo Myeza" w:date="2020-09-24T20:20:00Z">
                  <w:rPr/>
                </w:rPrChange>
              </w:rPr>
              <w:t>val</w:t>
            </w:r>
            <w:proofErr w:type="spellEnd"/>
            <w:r w:rsidRPr="00EE1BB8">
              <w:rPr>
                <w:rFonts w:ascii="Times New Roman" w:hAnsi="Times New Roman"/>
                <w:rPrChange w:id="139" w:author="Njabulo Myeza" w:date="2020-09-24T20:20:00Z">
                  <w:rPr/>
                </w:rPrChange>
              </w:rPr>
              <w:t>’ records</w:t>
            </w:r>
          </w:p>
          <w:p w14:paraId="01565500" w14:textId="77777777" w:rsidR="00F32C9C" w:rsidRPr="00EE1BB8" w:rsidRDefault="00F32C9C" w:rsidP="00F941E2">
            <w:pPr>
              <w:spacing w:before="20" w:after="20"/>
              <w:rPr>
                <w:rFonts w:ascii="Times New Roman" w:hAnsi="Times New Roman"/>
                <w:rPrChange w:id="140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41" w:author="Njabulo Myeza" w:date="2020-09-24T20:20:00Z">
                  <w:rPr/>
                </w:rPrChange>
              </w:rPr>
              <w:t>The value label text in the case of ‘def’ records</w:t>
            </w:r>
          </w:p>
        </w:tc>
      </w:tr>
    </w:tbl>
    <w:p w14:paraId="01565502" w14:textId="77777777" w:rsidR="00F941E2" w:rsidRPr="004B4D47" w:rsidRDefault="00F32C9C" w:rsidP="00F32C9C">
      <w:pPr>
        <w:pStyle w:val="Heading2"/>
        <w:spacing w:before="360"/>
        <w:rPr>
          <w:rFonts w:ascii="Times New Roman" w:hAnsi="Times New Roman"/>
          <w:sz w:val="24"/>
          <w:szCs w:val="24"/>
          <w:rPrChange w:id="142" w:author="Njabulo Myeza" w:date="2020-09-24T20:20:00Z">
            <w:rPr/>
          </w:rPrChange>
        </w:rPr>
      </w:pPr>
      <w:r w:rsidRPr="004B4D47">
        <w:rPr>
          <w:rFonts w:ascii="Times New Roman" w:hAnsi="Times New Roman"/>
          <w:sz w:val="24"/>
          <w:szCs w:val="24"/>
          <w:rPrChange w:id="143" w:author="Njabulo Myeza" w:date="2020-09-24T20:20:00Z">
            <w:rPr/>
          </w:rPrChange>
        </w:rPr>
        <w:t>Stata Output</w:t>
      </w:r>
    </w:p>
    <w:p w14:paraId="01565503" w14:textId="77777777" w:rsidR="00F32C9C" w:rsidRPr="00EE1BB8" w:rsidRDefault="00F32C9C" w:rsidP="00F32C9C">
      <w:pPr>
        <w:rPr>
          <w:rFonts w:ascii="Times New Roman" w:hAnsi="Times New Roman"/>
          <w:rPrChange w:id="144" w:author="Njabulo Myeza" w:date="2020-09-24T20:20:00Z">
            <w:rPr/>
          </w:rPrChange>
        </w:rPr>
      </w:pPr>
      <w:r w:rsidRPr="00EE1BB8">
        <w:rPr>
          <w:rFonts w:ascii="Times New Roman" w:hAnsi="Times New Roman"/>
          <w:rPrChange w:id="145" w:author="Njabulo Myeza" w:date="2020-09-24T20:20:00Z">
            <w:rPr/>
          </w:rPrChange>
        </w:rPr>
        <w:t>Output data to a Stata v12 (format 115) file. Optionally receives meta data to add variable and value labels to the saved data.</w:t>
      </w:r>
    </w:p>
    <w:p w14:paraId="4DD56F23" w14:textId="77777777" w:rsidR="00E02B37" w:rsidRPr="00EE1BB8" w:rsidRDefault="00E02B37" w:rsidP="00963569">
      <w:pPr>
        <w:jc w:val="center"/>
        <w:rPr>
          <w:del w:id="146" w:author="Kobus Herbst" w:date="2020-09-24T20:20:00Z"/>
          <w:rFonts w:ascii="Times New Roman" w:hAnsi="Times New Roman" w:cs="Times New Roman"/>
        </w:rPr>
      </w:pPr>
      <w:del w:id="147" w:author="Kobus Herbst" w:date="2020-09-24T20:20:00Z">
        <w:r w:rsidRPr="00EE1BB8">
          <w:rPr>
            <w:rFonts w:ascii="Times New Roman" w:hAnsi="Times New Roman" w:cs="Times New Roman"/>
            <w:noProof/>
          </w:rPr>
          <w:drawing>
            <wp:inline distT="0" distB="0" distL="0" distR="0" wp14:anchorId="101582DC" wp14:editId="2449F00A">
              <wp:extent cx="3182218" cy="2115403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592" t="19443" r="1324" b="16107"/>
                      <a:stretch/>
                    </pic:blipFill>
                    <pic:spPr bwMode="auto">
                      <a:xfrm>
                        <a:off x="0" y="0"/>
                        <a:ext cx="3215730" cy="21376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1565504" w14:textId="77777777" w:rsidR="00E02B37" w:rsidRDefault="00E02B37" w:rsidP="00730788">
      <w:pPr>
        <w:jc w:val="center"/>
        <w:rPr>
          <w:ins w:id="148" w:author="Kobus Herbst" w:date="2020-09-24T20:20:00Z"/>
        </w:rPr>
      </w:pPr>
      <w:ins w:id="149" w:author="Kobus Herbst" w:date="2020-09-24T20:20:00Z">
        <w:r>
          <w:rPr>
            <w:noProof/>
            <w:lang w:eastAsia="en-ZA"/>
          </w:rPr>
          <w:drawing>
            <wp:inline distT="0" distB="0" distL="0" distR="0" wp14:anchorId="01565515" wp14:editId="17C6B377">
              <wp:extent cx="3029585" cy="1992377"/>
              <wp:effectExtent l="0" t="0" r="0" b="825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1"/>
                      <a:srcRect l="15874" t="22356" r="259" b="9161"/>
                      <a:stretch/>
                    </pic:blipFill>
                    <pic:spPr bwMode="auto">
                      <a:xfrm>
                        <a:off x="0" y="0"/>
                        <a:ext cx="3049437" cy="200543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C9C" w:rsidRPr="001D70C9" w14:paraId="01565507" w14:textId="77777777" w:rsidTr="00B106BA">
        <w:tc>
          <w:tcPr>
            <w:tcW w:w="2122" w:type="dxa"/>
          </w:tcPr>
          <w:p w14:paraId="01565505" w14:textId="77777777" w:rsidR="00F32C9C" w:rsidRPr="00EE1BB8" w:rsidRDefault="00F32C9C" w:rsidP="00B106BA">
            <w:pPr>
              <w:spacing w:before="20" w:after="20"/>
              <w:rPr>
                <w:rFonts w:ascii="Times New Roman" w:hAnsi="Times New Roman"/>
                <w:b/>
                <w:rPrChange w:id="150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151" w:author="Njabulo Myeza" w:date="2020-09-24T20:20:00Z">
                  <w:rPr>
                    <w:b/>
                  </w:rPr>
                </w:rPrChange>
              </w:rPr>
              <w:t>Option</w:t>
            </w:r>
          </w:p>
        </w:tc>
        <w:tc>
          <w:tcPr>
            <w:tcW w:w="6894" w:type="dxa"/>
          </w:tcPr>
          <w:p w14:paraId="01565506" w14:textId="77777777" w:rsidR="00F32C9C" w:rsidRPr="00EE1BB8" w:rsidRDefault="00F32C9C" w:rsidP="00B106BA">
            <w:pPr>
              <w:spacing w:before="20" w:after="20"/>
              <w:rPr>
                <w:rFonts w:ascii="Times New Roman" w:hAnsi="Times New Roman"/>
                <w:b/>
                <w:rPrChange w:id="152" w:author="Njabulo Myeza" w:date="2020-09-24T20:20:00Z">
                  <w:rPr>
                    <w:b/>
                  </w:rPr>
                </w:rPrChange>
              </w:rPr>
            </w:pPr>
            <w:r w:rsidRPr="00EE1BB8">
              <w:rPr>
                <w:rFonts w:ascii="Times New Roman" w:hAnsi="Times New Roman"/>
                <w:b/>
                <w:rPrChange w:id="153" w:author="Njabulo Myeza" w:date="2020-09-24T20:20:00Z">
                  <w:rPr>
                    <w:b/>
                  </w:rPr>
                </w:rPrChange>
              </w:rPr>
              <w:t>Description</w:t>
            </w:r>
          </w:p>
        </w:tc>
      </w:tr>
      <w:tr w:rsidR="00F32C9C" w14:paraId="0156550A" w14:textId="77777777" w:rsidTr="00B106BA">
        <w:tc>
          <w:tcPr>
            <w:tcW w:w="2122" w:type="dxa"/>
          </w:tcPr>
          <w:p w14:paraId="01565508" w14:textId="77777777" w:rsidR="00F32C9C" w:rsidRPr="00EE1BB8" w:rsidRDefault="00F32C9C" w:rsidP="00B106BA">
            <w:pPr>
              <w:spacing w:before="20" w:after="20"/>
              <w:rPr>
                <w:rFonts w:ascii="Times New Roman" w:hAnsi="Times New Roman"/>
                <w:rPrChange w:id="154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55" w:author="Njabulo Myeza" w:date="2020-09-24T20:20:00Z">
                  <w:rPr/>
                </w:rPrChange>
              </w:rPr>
              <w:t>Step Name</w:t>
            </w:r>
          </w:p>
        </w:tc>
        <w:tc>
          <w:tcPr>
            <w:tcW w:w="6894" w:type="dxa"/>
          </w:tcPr>
          <w:p w14:paraId="01565509" w14:textId="77777777" w:rsidR="00F32C9C" w:rsidRPr="00EE1BB8" w:rsidRDefault="00F32C9C" w:rsidP="00B106BA">
            <w:pPr>
              <w:spacing w:before="20" w:after="20"/>
              <w:rPr>
                <w:rFonts w:ascii="Times New Roman" w:hAnsi="Times New Roman"/>
                <w:rPrChange w:id="156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57" w:author="Njabulo Myeza" w:date="2020-09-24T20:20:00Z">
                  <w:rPr/>
                </w:rPrChange>
              </w:rPr>
              <w:t>Optionally, you can change the name of this step to fit your needs</w:t>
            </w:r>
          </w:p>
        </w:tc>
      </w:tr>
      <w:tr w:rsidR="00E02B37" w14:paraId="0156550D" w14:textId="77777777" w:rsidTr="00B106BA">
        <w:tc>
          <w:tcPr>
            <w:tcW w:w="2122" w:type="dxa"/>
          </w:tcPr>
          <w:p w14:paraId="0156550B" w14:textId="77777777" w:rsidR="00E02B37" w:rsidRPr="00EE1BB8" w:rsidRDefault="00E02B37" w:rsidP="00E02B37">
            <w:pPr>
              <w:spacing w:before="20" w:after="20"/>
              <w:rPr>
                <w:rFonts w:ascii="Times New Roman" w:hAnsi="Times New Roman"/>
                <w:rPrChange w:id="158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59" w:author="Njabulo Myeza" w:date="2020-09-24T20:20:00Z">
                  <w:rPr/>
                </w:rPrChange>
              </w:rPr>
              <w:t>File Name</w:t>
            </w:r>
          </w:p>
        </w:tc>
        <w:tc>
          <w:tcPr>
            <w:tcW w:w="6894" w:type="dxa"/>
          </w:tcPr>
          <w:p w14:paraId="0156550C" w14:textId="77777777" w:rsidR="00E02B37" w:rsidRPr="00EE1BB8" w:rsidRDefault="00E02B37" w:rsidP="00E02B37">
            <w:pPr>
              <w:spacing w:before="20" w:after="20"/>
              <w:rPr>
                <w:rFonts w:ascii="Times New Roman" w:hAnsi="Times New Roman"/>
                <w:rPrChange w:id="160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61" w:author="Njabulo Myeza" w:date="2020-09-24T20:20:00Z">
                  <w:rPr/>
                </w:rPrChange>
              </w:rPr>
              <w:t>Specifies the location and name of the input Stata file to be read. The file path and/or name can contai</w:t>
            </w:r>
            <w:bookmarkStart w:id="162" w:name="_GoBack"/>
            <w:bookmarkEnd w:id="162"/>
            <w:r w:rsidRPr="00EE1BB8">
              <w:rPr>
                <w:rFonts w:ascii="Times New Roman" w:hAnsi="Times New Roman"/>
                <w:rPrChange w:id="163" w:author="Njabulo Myeza" w:date="2020-09-24T20:20:00Z">
                  <w:rPr/>
                </w:rPrChange>
              </w:rPr>
              <w:t>n variable references of the form ${</w:t>
            </w:r>
            <w:proofErr w:type="spellStart"/>
            <w:r w:rsidRPr="00EE1BB8">
              <w:rPr>
                <w:rFonts w:ascii="Times New Roman" w:hAnsi="Times New Roman"/>
                <w:rPrChange w:id="164" w:author="Njabulo Myeza" w:date="2020-09-24T20:20:00Z">
                  <w:rPr/>
                </w:rPrChange>
              </w:rPr>
              <w:t>variablename</w:t>
            </w:r>
            <w:proofErr w:type="spellEnd"/>
            <w:r w:rsidRPr="00EE1BB8">
              <w:rPr>
                <w:rFonts w:ascii="Times New Roman" w:hAnsi="Times New Roman"/>
                <w:rPrChange w:id="165" w:author="Njabulo Myeza" w:date="2020-09-24T20:20:00Z">
                  <w:rPr/>
                </w:rPrChange>
              </w:rPr>
              <w:t>}, and the value of the variable will be substituted during runtime. Press ctrl-space to get a pop-up list of available variables. Press the ‘Browse’ button to browse the file system and specify an input file name and location.</w:t>
            </w:r>
          </w:p>
        </w:tc>
      </w:tr>
      <w:tr w:rsidR="00E02B37" w14:paraId="01565510" w14:textId="77777777" w:rsidTr="00B106BA">
        <w:tc>
          <w:tcPr>
            <w:tcW w:w="2122" w:type="dxa"/>
          </w:tcPr>
          <w:p w14:paraId="0156550E" w14:textId="77777777" w:rsidR="00E02B37" w:rsidRPr="00EE1BB8" w:rsidRDefault="00E02B37" w:rsidP="00E02B37">
            <w:pPr>
              <w:spacing w:before="20" w:after="20"/>
              <w:rPr>
                <w:rFonts w:ascii="Times New Roman" w:hAnsi="Times New Roman"/>
                <w:rPrChange w:id="166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67" w:author="Njabulo Myeza" w:date="2020-09-24T20:20:00Z">
                  <w:rPr/>
                </w:rPrChange>
              </w:rPr>
              <w:t>Get Meta Data From</w:t>
            </w:r>
          </w:p>
        </w:tc>
        <w:tc>
          <w:tcPr>
            <w:tcW w:w="6894" w:type="dxa"/>
          </w:tcPr>
          <w:p w14:paraId="0156550F" w14:textId="77777777" w:rsidR="00E02B37" w:rsidRPr="00EE1BB8" w:rsidRDefault="00E02B37" w:rsidP="00E02B37">
            <w:pPr>
              <w:spacing w:before="20" w:after="20"/>
              <w:rPr>
                <w:rFonts w:ascii="Times New Roman" w:hAnsi="Times New Roman"/>
                <w:rPrChange w:id="168" w:author="Njabulo Myeza" w:date="2020-09-24T20:20:00Z">
                  <w:rPr/>
                </w:rPrChange>
              </w:rPr>
            </w:pPr>
            <w:r w:rsidRPr="00EE1BB8">
              <w:rPr>
                <w:rFonts w:ascii="Times New Roman" w:hAnsi="Times New Roman"/>
                <w:rPrChange w:id="169" w:author="Njabulo Myeza" w:date="2020-09-24T20:20:00Z">
                  <w:rPr/>
                </w:rPrChange>
              </w:rPr>
              <w:t>Input step from which the meta data is read. This input stream must be in the format specified in Table 1 and field names are case-sensitive. All other steps are treated as input data and must have an identical row layout to each other.</w:t>
            </w:r>
            <w:r w:rsidR="00110ECD" w:rsidRPr="00EE1BB8">
              <w:rPr>
                <w:rFonts w:ascii="Times New Roman" w:hAnsi="Times New Roman"/>
                <w:rPrChange w:id="170" w:author="Njabulo Myeza" w:date="2020-09-24T20:20:00Z">
                  <w:rPr/>
                </w:rPrChange>
              </w:rPr>
              <w:t xml:space="preserve"> Providing meta data is optional.</w:t>
            </w:r>
          </w:p>
        </w:tc>
      </w:tr>
    </w:tbl>
    <w:p w14:paraId="01565511" w14:textId="77777777" w:rsidR="00F32C9C" w:rsidRPr="004B4D47" w:rsidRDefault="00F11235" w:rsidP="00F11235">
      <w:pPr>
        <w:pStyle w:val="Heading2"/>
        <w:spacing w:before="360"/>
        <w:rPr>
          <w:rFonts w:ascii="Times New Roman" w:hAnsi="Times New Roman"/>
          <w:sz w:val="24"/>
          <w:szCs w:val="24"/>
          <w:rPrChange w:id="171" w:author="Njabulo Myeza" w:date="2020-09-24T20:20:00Z">
            <w:rPr/>
          </w:rPrChange>
        </w:rPr>
      </w:pPr>
      <w:r w:rsidRPr="004B4D47">
        <w:rPr>
          <w:rFonts w:ascii="Times New Roman" w:hAnsi="Times New Roman"/>
          <w:sz w:val="24"/>
          <w:szCs w:val="24"/>
          <w:rPrChange w:id="172" w:author="Njabulo Myeza" w:date="2020-09-24T20:20:00Z">
            <w:rPr/>
          </w:rPrChange>
        </w:rPr>
        <w:t>Installation</w:t>
      </w:r>
    </w:p>
    <w:p w14:paraId="01565512" w14:textId="77777777" w:rsidR="00F11235" w:rsidRPr="00EE1BB8" w:rsidRDefault="00F11235" w:rsidP="00F11235">
      <w:pPr>
        <w:rPr>
          <w:rFonts w:ascii="Times New Roman" w:hAnsi="Times New Roman"/>
          <w:rPrChange w:id="173" w:author="Njabulo Myeza" w:date="2020-09-24T20:20:00Z">
            <w:rPr/>
          </w:rPrChange>
        </w:rPr>
      </w:pPr>
      <w:r w:rsidRPr="00EE1BB8">
        <w:rPr>
          <w:rFonts w:ascii="Times New Roman" w:hAnsi="Times New Roman"/>
          <w:rPrChange w:id="174" w:author="Njabulo Myeza" w:date="2020-09-24T20:20:00Z">
            <w:rPr/>
          </w:rPrChange>
        </w:rPr>
        <w:t>Copy the stata.jar file to the folder “data-integration\plugins\steps\</w:t>
      </w:r>
      <w:proofErr w:type="spellStart"/>
      <w:r w:rsidRPr="00EE1BB8">
        <w:rPr>
          <w:rFonts w:ascii="Times New Roman" w:hAnsi="Times New Roman"/>
          <w:rPrChange w:id="175" w:author="Njabulo Myeza" w:date="2020-09-24T20:20:00Z">
            <w:rPr/>
          </w:rPrChange>
        </w:rPr>
        <w:t>StataPlugin</w:t>
      </w:r>
      <w:proofErr w:type="spellEnd"/>
      <w:r w:rsidRPr="00EE1BB8">
        <w:rPr>
          <w:rFonts w:ascii="Times New Roman" w:hAnsi="Times New Roman"/>
          <w:rPrChange w:id="176" w:author="Njabulo Myeza" w:date="2020-09-24T20:20:00Z">
            <w:rPr/>
          </w:rPrChange>
        </w:rPr>
        <w:t>”</w:t>
      </w:r>
      <w:r w:rsidR="00110ECD" w:rsidRPr="00EE1BB8">
        <w:rPr>
          <w:rFonts w:ascii="Times New Roman" w:hAnsi="Times New Roman"/>
          <w:rPrChange w:id="177" w:author="Njabulo Myeza" w:date="2020-09-24T20:20:00Z">
            <w:rPr/>
          </w:rPrChange>
        </w:rPr>
        <w:t>. After re-starting Pentaho Kettle, the Stata steps will be listed in the Input and Output folders of the Spoon Design tab.</w:t>
      </w:r>
    </w:p>
    <w:sectPr w:rsidR="00F11235" w:rsidRPr="00EE1BB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5519" w14:textId="77777777" w:rsidR="000C5E42" w:rsidRDefault="000C5E42" w:rsidP="00F32C9C">
      <w:pPr>
        <w:spacing w:after="0" w:line="240" w:lineRule="auto"/>
      </w:pPr>
      <w:r>
        <w:separator/>
      </w:r>
    </w:p>
  </w:endnote>
  <w:endnote w:type="continuationSeparator" w:id="0">
    <w:p w14:paraId="0156551A" w14:textId="77777777" w:rsidR="000C5E42" w:rsidRDefault="000C5E42" w:rsidP="00F32C9C">
      <w:pPr>
        <w:spacing w:after="0" w:line="240" w:lineRule="auto"/>
      </w:pPr>
      <w:r>
        <w:continuationSeparator/>
      </w:r>
    </w:p>
  </w:endnote>
  <w:endnote w:type="continuationNotice" w:id="1">
    <w:p w14:paraId="18EC175F" w14:textId="77777777" w:rsidR="00FE62E9" w:rsidRDefault="00FE62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997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6551B" w14:textId="77777777" w:rsidR="00F32C9C" w:rsidRDefault="00F32C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E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6551C" w14:textId="77777777" w:rsidR="00F32C9C" w:rsidRDefault="00F32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65517" w14:textId="77777777" w:rsidR="000C5E42" w:rsidRDefault="000C5E42" w:rsidP="00F32C9C">
      <w:pPr>
        <w:spacing w:after="0" w:line="240" w:lineRule="auto"/>
      </w:pPr>
      <w:r>
        <w:separator/>
      </w:r>
    </w:p>
  </w:footnote>
  <w:footnote w:type="continuationSeparator" w:id="0">
    <w:p w14:paraId="01565518" w14:textId="77777777" w:rsidR="000C5E42" w:rsidRDefault="000C5E42" w:rsidP="00F32C9C">
      <w:pPr>
        <w:spacing w:after="0" w:line="240" w:lineRule="auto"/>
      </w:pPr>
      <w:r>
        <w:continuationSeparator/>
      </w:r>
    </w:p>
  </w:footnote>
  <w:footnote w:type="continuationNotice" w:id="1">
    <w:p w14:paraId="325EB46F" w14:textId="77777777" w:rsidR="00FE62E9" w:rsidRDefault="00FE62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CDBF" w14:textId="77777777" w:rsidR="00FE62E9" w:rsidRDefault="00FE6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5EB"/>
    <w:rsid w:val="00006E87"/>
    <w:rsid w:val="00007B80"/>
    <w:rsid w:val="00021C0A"/>
    <w:rsid w:val="00031492"/>
    <w:rsid w:val="00036DAD"/>
    <w:rsid w:val="00064981"/>
    <w:rsid w:val="00084BDF"/>
    <w:rsid w:val="000B1527"/>
    <w:rsid w:val="000B28BA"/>
    <w:rsid w:val="000C5E42"/>
    <w:rsid w:val="000E25F4"/>
    <w:rsid w:val="000E415B"/>
    <w:rsid w:val="00110ECD"/>
    <w:rsid w:val="00135F5C"/>
    <w:rsid w:val="00185B00"/>
    <w:rsid w:val="001A427D"/>
    <w:rsid w:val="001B4566"/>
    <w:rsid w:val="001D075B"/>
    <w:rsid w:val="001D0BDE"/>
    <w:rsid w:val="001D70C9"/>
    <w:rsid w:val="001E533E"/>
    <w:rsid w:val="001F2D5B"/>
    <w:rsid w:val="002102B0"/>
    <w:rsid w:val="00210420"/>
    <w:rsid w:val="002112CE"/>
    <w:rsid w:val="0021177E"/>
    <w:rsid w:val="002262ED"/>
    <w:rsid w:val="00236D19"/>
    <w:rsid w:val="00265A7C"/>
    <w:rsid w:val="002839DB"/>
    <w:rsid w:val="002A0967"/>
    <w:rsid w:val="002E039C"/>
    <w:rsid w:val="002F4A15"/>
    <w:rsid w:val="00330C82"/>
    <w:rsid w:val="0036737D"/>
    <w:rsid w:val="00373374"/>
    <w:rsid w:val="003A3FB4"/>
    <w:rsid w:val="003B15EB"/>
    <w:rsid w:val="003B211F"/>
    <w:rsid w:val="003B2C8B"/>
    <w:rsid w:val="003B6FB9"/>
    <w:rsid w:val="003B769E"/>
    <w:rsid w:val="003C6250"/>
    <w:rsid w:val="003D336E"/>
    <w:rsid w:val="003E5BDB"/>
    <w:rsid w:val="003F0CB3"/>
    <w:rsid w:val="003F6779"/>
    <w:rsid w:val="003F6D00"/>
    <w:rsid w:val="003F7B2F"/>
    <w:rsid w:val="004035BC"/>
    <w:rsid w:val="00492C99"/>
    <w:rsid w:val="004B4D47"/>
    <w:rsid w:val="004C4138"/>
    <w:rsid w:val="004D1F60"/>
    <w:rsid w:val="004E34AD"/>
    <w:rsid w:val="004F56B6"/>
    <w:rsid w:val="00500A64"/>
    <w:rsid w:val="00512AE3"/>
    <w:rsid w:val="00516C7F"/>
    <w:rsid w:val="00536FEB"/>
    <w:rsid w:val="00576CB2"/>
    <w:rsid w:val="00577473"/>
    <w:rsid w:val="005809EA"/>
    <w:rsid w:val="005C7CA4"/>
    <w:rsid w:val="005F7831"/>
    <w:rsid w:val="006049BB"/>
    <w:rsid w:val="0061795D"/>
    <w:rsid w:val="0064339B"/>
    <w:rsid w:val="00645106"/>
    <w:rsid w:val="00647DFC"/>
    <w:rsid w:val="006771B2"/>
    <w:rsid w:val="0068480C"/>
    <w:rsid w:val="00693B49"/>
    <w:rsid w:val="006C3B53"/>
    <w:rsid w:val="006C48F2"/>
    <w:rsid w:val="006E3D40"/>
    <w:rsid w:val="006F6753"/>
    <w:rsid w:val="007230C8"/>
    <w:rsid w:val="00730788"/>
    <w:rsid w:val="007344B1"/>
    <w:rsid w:val="00740165"/>
    <w:rsid w:val="0076766C"/>
    <w:rsid w:val="007A6FBA"/>
    <w:rsid w:val="007B6A80"/>
    <w:rsid w:val="007D5C56"/>
    <w:rsid w:val="007E7996"/>
    <w:rsid w:val="007F7139"/>
    <w:rsid w:val="00802A78"/>
    <w:rsid w:val="0080338B"/>
    <w:rsid w:val="008477E1"/>
    <w:rsid w:val="008532E0"/>
    <w:rsid w:val="00860318"/>
    <w:rsid w:val="00876B91"/>
    <w:rsid w:val="008A46DF"/>
    <w:rsid w:val="008B4E2D"/>
    <w:rsid w:val="008C4D58"/>
    <w:rsid w:val="008D2AAD"/>
    <w:rsid w:val="008D7498"/>
    <w:rsid w:val="008E128A"/>
    <w:rsid w:val="008F03B8"/>
    <w:rsid w:val="008F3467"/>
    <w:rsid w:val="009050B5"/>
    <w:rsid w:val="009064B7"/>
    <w:rsid w:val="009516DF"/>
    <w:rsid w:val="00953829"/>
    <w:rsid w:val="00963569"/>
    <w:rsid w:val="0098026F"/>
    <w:rsid w:val="009B7562"/>
    <w:rsid w:val="009C7D7D"/>
    <w:rsid w:val="00A40666"/>
    <w:rsid w:val="00A42F03"/>
    <w:rsid w:val="00A442CA"/>
    <w:rsid w:val="00A53608"/>
    <w:rsid w:val="00A62AAB"/>
    <w:rsid w:val="00A775AC"/>
    <w:rsid w:val="00AA2063"/>
    <w:rsid w:val="00AA380D"/>
    <w:rsid w:val="00AA52B6"/>
    <w:rsid w:val="00AB14D3"/>
    <w:rsid w:val="00AD3F92"/>
    <w:rsid w:val="00AE2F99"/>
    <w:rsid w:val="00B2673C"/>
    <w:rsid w:val="00B363C6"/>
    <w:rsid w:val="00B414E0"/>
    <w:rsid w:val="00B44C5D"/>
    <w:rsid w:val="00B70F9B"/>
    <w:rsid w:val="00B7297A"/>
    <w:rsid w:val="00BA24DB"/>
    <w:rsid w:val="00BB1CA6"/>
    <w:rsid w:val="00BC558D"/>
    <w:rsid w:val="00BC7EB2"/>
    <w:rsid w:val="00C46B4D"/>
    <w:rsid w:val="00C652DD"/>
    <w:rsid w:val="00C8071A"/>
    <w:rsid w:val="00CA26B6"/>
    <w:rsid w:val="00CB0FC0"/>
    <w:rsid w:val="00CE1AFF"/>
    <w:rsid w:val="00CF728F"/>
    <w:rsid w:val="00D2523B"/>
    <w:rsid w:val="00D26130"/>
    <w:rsid w:val="00D96C39"/>
    <w:rsid w:val="00DB5710"/>
    <w:rsid w:val="00DC424E"/>
    <w:rsid w:val="00DD2076"/>
    <w:rsid w:val="00DF0350"/>
    <w:rsid w:val="00DF3593"/>
    <w:rsid w:val="00DF5EA3"/>
    <w:rsid w:val="00E02B37"/>
    <w:rsid w:val="00E06E42"/>
    <w:rsid w:val="00E50EDE"/>
    <w:rsid w:val="00E54609"/>
    <w:rsid w:val="00ED742A"/>
    <w:rsid w:val="00EE1BB8"/>
    <w:rsid w:val="00F104AE"/>
    <w:rsid w:val="00F11235"/>
    <w:rsid w:val="00F32C9C"/>
    <w:rsid w:val="00F3452A"/>
    <w:rsid w:val="00F40F3D"/>
    <w:rsid w:val="00F41266"/>
    <w:rsid w:val="00F63D13"/>
    <w:rsid w:val="00F72527"/>
    <w:rsid w:val="00F8604E"/>
    <w:rsid w:val="00F8607E"/>
    <w:rsid w:val="00F9078B"/>
    <w:rsid w:val="00F941E2"/>
    <w:rsid w:val="00FC0FBA"/>
    <w:rsid w:val="00FC69B7"/>
    <w:rsid w:val="00FE62E9"/>
    <w:rsid w:val="26A003B1"/>
    <w:rsid w:val="38D7B363"/>
    <w:rsid w:val="4CF8EF48"/>
    <w:rsid w:val="5F13DD88"/>
    <w:rsid w:val="761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654BA"/>
  <w15:chartTrackingRefBased/>
  <w15:docId w15:val="{C585DB8B-5629-49EB-AADD-A7F904D3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0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D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32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9C"/>
  </w:style>
  <w:style w:type="paragraph" w:styleId="Footer">
    <w:name w:val="footer"/>
    <w:basedOn w:val="Normal"/>
    <w:link w:val="FooterChar"/>
    <w:uiPriority w:val="99"/>
    <w:unhideWhenUsed/>
    <w:rsid w:val="00F3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3A17B727F9145AA36BF5F32B1B76E" ma:contentTypeVersion="13" ma:contentTypeDescription="Create a new document." ma:contentTypeScope="" ma:versionID="f848189b3cb7f9771195491da3cccc9e">
  <xsd:schema xmlns:xsd="http://www.w3.org/2001/XMLSchema" xmlns:xs="http://www.w3.org/2001/XMLSchema" xmlns:p="http://schemas.microsoft.com/office/2006/metadata/properties" xmlns:ns3="132c664a-40da-43ef-ba59-381b53d0c3d0" xmlns:ns4="b48906f0-0606-4197-acbe-75afbe0c6b38" targetNamespace="http://schemas.microsoft.com/office/2006/metadata/properties" ma:root="true" ma:fieldsID="c832ac3bddc27734d6d432ac926b6cf8" ns3:_="" ns4:_="">
    <xsd:import namespace="132c664a-40da-43ef-ba59-381b53d0c3d0"/>
    <xsd:import namespace="b48906f0-0606-4197-acbe-75afbe0c6b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c664a-40da-43ef-ba59-381b53d0c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906f0-0606-4197-acbe-75afbe0c6b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63A3D6-F9F6-471B-B0A2-8284367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c664a-40da-43ef-ba59-381b53d0c3d0"/>
    <ds:schemaRef ds:uri="b48906f0-0606-4197-acbe-75afbe0c6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45537-06AA-40F0-842E-295AEBDFF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6EEA7-3A43-41DE-894A-3CF07F0C074F}">
  <ds:schemaRefs>
    <ds:schemaRef ds:uri="http://schemas.microsoft.com/office/2006/metadata/properties"/>
    <ds:schemaRef ds:uri="http://purl.org/dc/terms/"/>
    <ds:schemaRef ds:uri="132c664a-40da-43ef-ba59-381b53d0c3d0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b48906f0-0606-4197-acbe-75afbe0c6b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Herbst</dc:creator>
  <cp:keywords/>
  <dc:description/>
  <cp:lastModifiedBy>Njabulo Myeza</cp:lastModifiedBy>
  <cp:revision>6</cp:revision>
  <dcterms:created xsi:type="dcterms:W3CDTF">2014-07-31T07:45:00Z</dcterms:created>
  <dcterms:modified xsi:type="dcterms:W3CDTF">2020-09-24T18:25:00Z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0x0101005EB3A17B727F9145AA36BF5F32B1B76E</vt:lpwstr>
  </property>
</Properties>
</file>